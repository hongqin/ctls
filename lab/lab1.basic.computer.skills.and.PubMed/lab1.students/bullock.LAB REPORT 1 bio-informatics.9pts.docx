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2E4" w:rsidRDefault="00C512E4" w:rsidP="00C705DF">
      <w:pPr>
        <w:numPr>
          <w:ins w:id="0" w:author="Hong Qin" w:date="2008-09-12T18:35:00Z"/>
        </w:numPr>
        <w:jc w:val="center"/>
        <w:rPr>
          <w:ins w:id="1" w:author="Hong Qin" w:date="2008-09-12T18:35:00Z"/>
          <w:sz w:val="36"/>
          <w:szCs w:val="36"/>
        </w:rPr>
      </w:pPr>
      <w:ins w:id="2" w:author="Hong Qin" w:date="2008-09-12T18:35:00Z">
        <w:r>
          <w:rPr>
            <w:sz w:val="36"/>
            <w:szCs w:val="36"/>
          </w:rPr>
          <w:t>9 points</w:t>
        </w:r>
      </w:ins>
    </w:p>
    <w:p w:rsidR="00C512E4" w:rsidRPr="00C705DF" w:rsidRDefault="00C512E4" w:rsidP="00C705DF">
      <w:pPr>
        <w:jc w:val="center"/>
        <w:rPr>
          <w:sz w:val="36"/>
          <w:szCs w:val="36"/>
        </w:rPr>
      </w:pPr>
      <w:r w:rsidRPr="00C705DF">
        <w:rPr>
          <w:sz w:val="36"/>
          <w:szCs w:val="36"/>
        </w:rPr>
        <w:t>LAB REPORT 1</w:t>
      </w:r>
    </w:p>
    <w:p w:rsidR="00C512E4" w:rsidRPr="00C705DF" w:rsidRDefault="00C512E4" w:rsidP="00C705DF">
      <w:pPr>
        <w:jc w:val="center"/>
        <w:rPr>
          <w:sz w:val="36"/>
          <w:szCs w:val="36"/>
        </w:rPr>
      </w:pPr>
      <w:r w:rsidRPr="00C705DF">
        <w:rPr>
          <w:sz w:val="36"/>
          <w:szCs w:val="36"/>
        </w:rPr>
        <w:t>ELECKTRA BULLOCK</w:t>
      </w:r>
    </w:p>
    <w:p w:rsidR="00C512E4" w:rsidRPr="00C705DF" w:rsidRDefault="00C512E4" w:rsidP="00C705DF">
      <w:pPr>
        <w:jc w:val="center"/>
        <w:rPr>
          <w:sz w:val="36"/>
          <w:szCs w:val="36"/>
        </w:rPr>
      </w:pPr>
      <w:r w:rsidRPr="00C705DF">
        <w:rPr>
          <w:sz w:val="36"/>
          <w:szCs w:val="36"/>
        </w:rPr>
        <w:t>BIO-INFORMATICS</w:t>
      </w:r>
    </w:p>
    <w:p w:rsidR="00C512E4" w:rsidRPr="00C705DF" w:rsidRDefault="00C512E4" w:rsidP="00C705DF">
      <w:pPr>
        <w:jc w:val="center"/>
        <w:rPr>
          <w:sz w:val="36"/>
          <w:szCs w:val="36"/>
        </w:rPr>
      </w:pPr>
      <w:r w:rsidRPr="00C705DF">
        <w:rPr>
          <w:sz w:val="36"/>
          <w:szCs w:val="36"/>
        </w:rPr>
        <w:t>LAB TOPIC: NAVIGATING THE PUBMED WESITE</w:t>
      </w:r>
    </w:p>
    <w:p w:rsidR="00C512E4" w:rsidRPr="00C705DF" w:rsidRDefault="00C512E4" w:rsidP="00C705DF">
      <w:pPr>
        <w:jc w:val="center"/>
        <w:rPr>
          <w:sz w:val="36"/>
          <w:szCs w:val="36"/>
        </w:rPr>
      </w:pPr>
      <w:r w:rsidRPr="00C705DF">
        <w:rPr>
          <w:sz w:val="36"/>
          <w:szCs w:val="36"/>
        </w:rPr>
        <w:t>LAB DATE: 9/4/2008</w:t>
      </w:r>
    </w:p>
    <w:p w:rsidR="00C512E4" w:rsidRPr="00C705DF" w:rsidRDefault="00C512E4" w:rsidP="00C705DF">
      <w:pPr>
        <w:jc w:val="center"/>
        <w:rPr>
          <w:sz w:val="36"/>
          <w:szCs w:val="36"/>
        </w:rPr>
      </w:pPr>
      <w:r w:rsidRPr="00C705DF">
        <w:rPr>
          <w:sz w:val="36"/>
          <w:szCs w:val="36"/>
        </w:rPr>
        <w:t>DATE: 9/11/2008</w:t>
      </w:r>
    </w:p>
    <w:p w:rsidR="00C512E4" w:rsidRDefault="00C512E4">
      <w:pPr>
        <w:rPr>
          <w:rFonts w:ascii="Tahoma" w:hAnsi="Tahoma" w:cs="Tahoma"/>
          <w:sz w:val="17"/>
          <w:szCs w:val="17"/>
        </w:rPr>
      </w:pPr>
      <w:r>
        <w:rPr>
          <w:rFonts w:ascii="Tahoma" w:hAnsi="Tahoma" w:cs="Tahoma"/>
          <w:sz w:val="17"/>
          <w:szCs w:val="17"/>
        </w:rPr>
        <w:br w:type="page"/>
      </w:r>
    </w:p>
    <w:p w:rsidR="00C512E4" w:rsidRDefault="00C512E4" w:rsidP="0066681F">
      <w:pPr>
        <w:spacing w:line="480" w:lineRule="auto"/>
        <w:rPr>
          <w:sz w:val="24"/>
          <w:szCs w:val="24"/>
        </w:rPr>
      </w:pPr>
      <w:r>
        <w:rPr>
          <w:sz w:val="24"/>
          <w:szCs w:val="24"/>
        </w:rPr>
        <w:t>Overview: The purpose of the lab is to successfully navigate through the Pubmed website, using the features that are designated to pin-point a specific search including the author and or the particular title or research topic.</w:t>
      </w:r>
    </w:p>
    <w:p w:rsidR="00C512E4" w:rsidRDefault="00C512E4" w:rsidP="0066681F">
      <w:pPr>
        <w:spacing w:line="480" w:lineRule="auto"/>
        <w:rPr>
          <w:sz w:val="24"/>
          <w:szCs w:val="24"/>
        </w:rPr>
      </w:pPr>
    </w:p>
    <w:p w:rsidR="00C512E4" w:rsidRDefault="00C512E4" w:rsidP="0066681F">
      <w:pPr>
        <w:spacing w:line="480" w:lineRule="auto"/>
        <w:rPr>
          <w:sz w:val="24"/>
          <w:szCs w:val="24"/>
        </w:rPr>
      </w:pPr>
      <w:r>
        <w:rPr>
          <w:sz w:val="24"/>
          <w:szCs w:val="24"/>
        </w:rPr>
        <w:t xml:space="preserve">First I visited the Pubmed wbesite by inputting, </w:t>
      </w:r>
      <w:hyperlink r:id="rId6" w:history="1">
        <w:r w:rsidRPr="00FD460F">
          <w:rPr>
            <w:rStyle w:val="Hyperlink"/>
            <w:sz w:val="24"/>
            <w:szCs w:val="24"/>
          </w:rPr>
          <w:t>www.ncbi.nlm.nih.gov</w:t>
        </w:r>
      </w:hyperlink>
      <w:r>
        <w:rPr>
          <w:sz w:val="24"/>
          <w:szCs w:val="24"/>
        </w:rPr>
        <w:t xml:space="preserve"> and then selecting the Pubmed option. Next I used the feature “limits” and selected the option “published in the last 1 year” and then I sent the selections to my clipboard, to which is like a folder for my searches that I would like to save. Second I used the Preview/Index feature to compare my results that I saved in the clipboard. Next I saved my results and then I emailed the file to myself. Third I searched for a DNA sequencing paper that was authored by “Gilbert” and “Church.” Following that, I searched for the original PAM paper that was authored by “Dayhoff mo” and “Eck”, which was to be found in the Science journal. </w:t>
      </w:r>
      <w:commentRangeStart w:id="3"/>
      <w:r w:rsidRPr="006B73C4">
        <w:rPr>
          <w:sz w:val="24"/>
          <w:szCs w:val="24"/>
          <w:highlight w:val="yellow"/>
        </w:rPr>
        <w:t>Third I searched the first publication on the DNA structure that was authored by Watson and Crick in the 1950’s that was to be found in the journal of Nature, my results were 2 publications in the year of 1953 and 1 publication in the year of 1956</w:t>
      </w:r>
      <w:r>
        <w:rPr>
          <w:sz w:val="24"/>
          <w:szCs w:val="24"/>
        </w:rPr>
        <w:t xml:space="preserve">. </w:t>
      </w:r>
      <w:commentRangeEnd w:id="3"/>
      <w:r>
        <w:rPr>
          <w:rStyle w:val="CommentReference"/>
        </w:rPr>
        <w:commentReference w:id="3"/>
      </w:r>
      <w:r>
        <w:rPr>
          <w:sz w:val="24"/>
          <w:szCs w:val="24"/>
        </w:rPr>
        <w:t xml:space="preserve">The overall lab was very educational and informative. I was able to select certain elements and find the specifics on each topic of author I searched. </w:t>
      </w:r>
    </w:p>
    <w:p w:rsidR="00C512E4" w:rsidRDefault="00C512E4" w:rsidP="0066681F">
      <w:pPr>
        <w:spacing w:line="480" w:lineRule="auto"/>
        <w:rPr>
          <w:sz w:val="24"/>
          <w:szCs w:val="24"/>
        </w:rPr>
      </w:pPr>
    </w:p>
    <w:p w:rsidR="00C512E4" w:rsidRPr="00C705DF" w:rsidRDefault="00C512E4" w:rsidP="0066681F">
      <w:pPr>
        <w:spacing w:line="480" w:lineRule="auto"/>
        <w:rPr>
          <w:sz w:val="24"/>
          <w:szCs w:val="24"/>
        </w:rPr>
      </w:pPr>
      <w:r>
        <w:rPr>
          <w:sz w:val="24"/>
          <w:szCs w:val="24"/>
        </w:rPr>
        <w:t>In addition to any previous knowledge of navigating through the Pubmed website, I am pleased to say that I feel an increase in confidence when seeking research information on the Pubmed website.</w:t>
      </w:r>
    </w:p>
    <w:p w:rsidR="00C512E4" w:rsidRDefault="00C512E4"/>
    <w:sectPr w:rsidR="00C512E4" w:rsidSect="0038308C">
      <w:footerReference w:type="default" r:id="rId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Hong Qin" w:date="2008-09-12T18:34:00Z" w:initials="hq">
    <w:p w:rsidR="00C512E4" w:rsidRDefault="00C512E4">
      <w:pPr>
        <w:pStyle w:val="CommentText"/>
      </w:pPr>
      <w:r>
        <w:rPr>
          <w:rStyle w:val="CommentReference"/>
        </w:rPr>
        <w:annotationRef/>
      </w:r>
      <w:r>
        <w:t>-1 pts</w:t>
      </w:r>
    </w:p>
    <w:p w:rsidR="00C512E4" w:rsidRDefault="00C512E4">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2E4" w:rsidRDefault="00C512E4" w:rsidP="00C705DF">
      <w:pPr>
        <w:spacing w:after="0" w:line="240" w:lineRule="auto"/>
      </w:pPr>
      <w:r>
        <w:separator/>
      </w:r>
    </w:p>
  </w:endnote>
  <w:endnote w:type="continuationSeparator" w:id="1">
    <w:p w:rsidR="00C512E4" w:rsidRDefault="00C512E4" w:rsidP="00C705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2E4" w:rsidRDefault="00C512E4" w:rsidP="00E84913">
    <w:pPr>
      <w:pStyle w:val="Footer"/>
      <w:tabs>
        <w:tab w:val="clear" w:pos="9360"/>
      </w:tabs>
    </w:pPr>
    <w:r>
      <w:t>ELECKTRA BULLOCK</w:t>
    </w:r>
    <w:r>
      <w:tab/>
      <w:t>1 9/11/2008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2E4" w:rsidRDefault="00C512E4" w:rsidP="00C705DF">
      <w:pPr>
        <w:spacing w:after="0" w:line="240" w:lineRule="auto"/>
      </w:pPr>
      <w:r>
        <w:separator/>
      </w:r>
    </w:p>
  </w:footnote>
  <w:footnote w:type="continuationSeparator" w:id="1">
    <w:p w:rsidR="00C512E4" w:rsidRDefault="00C512E4" w:rsidP="00C705D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705DF"/>
    <w:rsid w:val="00045897"/>
    <w:rsid w:val="00052D62"/>
    <w:rsid w:val="00373FBC"/>
    <w:rsid w:val="0038308C"/>
    <w:rsid w:val="005F3B87"/>
    <w:rsid w:val="0066681F"/>
    <w:rsid w:val="006B73C4"/>
    <w:rsid w:val="00875EF0"/>
    <w:rsid w:val="00877514"/>
    <w:rsid w:val="00A42E85"/>
    <w:rsid w:val="00AA3452"/>
    <w:rsid w:val="00C512E4"/>
    <w:rsid w:val="00C705DF"/>
    <w:rsid w:val="00CE7BA3"/>
    <w:rsid w:val="00E84913"/>
    <w:rsid w:val="00FD460F"/>
    <w:rsid w:val="00FF50B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08C"/>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C705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C705DF"/>
    <w:rPr>
      <w:rFonts w:cs="Times New Roman"/>
    </w:rPr>
  </w:style>
  <w:style w:type="paragraph" w:styleId="Footer">
    <w:name w:val="footer"/>
    <w:basedOn w:val="Normal"/>
    <w:link w:val="FooterChar"/>
    <w:uiPriority w:val="99"/>
    <w:semiHidden/>
    <w:rsid w:val="00C705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C705DF"/>
    <w:rPr>
      <w:rFonts w:cs="Times New Roman"/>
    </w:rPr>
  </w:style>
  <w:style w:type="paragraph" w:styleId="BalloonText">
    <w:name w:val="Balloon Text"/>
    <w:basedOn w:val="Normal"/>
    <w:link w:val="BalloonTextChar"/>
    <w:uiPriority w:val="99"/>
    <w:semiHidden/>
    <w:rsid w:val="00C70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705DF"/>
    <w:rPr>
      <w:rFonts w:ascii="Tahoma" w:hAnsi="Tahoma" w:cs="Tahoma"/>
      <w:sz w:val="16"/>
      <w:szCs w:val="16"/>
    </w:rPr>
  </w:style>
  <w:style w:type="character" w:styleId="Hyperlink">
    <w:name w:val="Hyperlink"/>
    <w:basedOn w:val="DefaultParagraphFont"/>
    <w:uiPriority w:val="99"/>
    <w:rsid w:val="00052D62"/>
    <w:rPr>
      <w:rFonts w:cs="Times New Roman"/>
      <w:color w:val="0000FF"/>
      <w:u w:val="single"/>
    </w:rPr>
  </w:style>
  <w:style w:type="character" w:styleId="CommentReference">
    <w:name w:val="annotation reference"/>
    <w:basedOn w:val="DefaultParagraphFont"/>
    <w:uiPriority w:val="99"/>
    <w:semiHidden/>
    <w:rsid w:val="006B73C4"/>
    <w:rPr>
      <w:rFonts w:cs="Times New Roman"/>
      <w:sz w:val="16"/>
      <w:szCs w:val="16"/>
    </w:rPr>
  </w:style>
  <w:style w:type="paragraph" w:styleId="CommentText">
    <w:name w:val="annotation text"/>
    <w:basedOn w:val="Normal"/>
    <w:link w:val="CommentTextChar"/>
    <w:uiPriority w:val="99"/>
    <w:semiHidden/>
    <w:rsid w:val="006B73C4"/>
    <w:rPr>
      <w:sz w:val="20"/>
      <w:szCs w:val="20"/>
    </w:rPr>
  </w:style>
  <w:style w:type="character" w:customStyle="1" w:styleId="CommentTextChar">
    <w:name w:val="Comment Text Char"/>
    <w:basedOn w:val="DefaultParagraphFont"/>
    <w:link w:val="CommentText"/>
    <w:uiPriority w:val="99"/>
    <w:semiHidden/>
    <w:rsid w:val="001E041B"/>
    <w:rPr>
      <w:sz w:val="20"/>
      <w:szCs w:val="20"/>
      <w:lang w:eastAsia="en-US"/>
    </w:rPr>
  </w:style>
  <w:style w:type="paragraph" w:styleId="CommentSubject">
    <w:name w:val="annotation subject"/>
    <w:basedOn w:val="CommentText"/>
    <w:next w:val="CommentText"/>
    <w:link w:val="CommentSubjectChar"/>
    <w:uiPriority w:val="99"/>
    <w:semiHidden/>
    <w:rsid w:val="006B73C4"/>
    <w:rPr>
      <w:b/>
      <w:bCs/>
    </w:rPr>
  </w:style>
  <w:style w:type="character" w:customStyle="1" w:styleId="CommentSubjectChar">
    <w:name w:val="Comment Subject Char"/>
    <w:basedOn w:val="CommentTextChar"/>
    <w:link w:val="CommentSubject"/>
    <w:uiPriority w:val="99"/>
    <w:semiHidden/>
    <w:rsid w:val="001E041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cbi.nlm.nih.gov"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92</TotalTime>
  <Pages>3</Pages>
  <Words>254</Words>
  <Characters>1451</Characters>
  <Application>Microsoft Office Outlook</Application>
  <DocSecurity>0</DocSecurity>
  <Lines>0</Lines>
  <Paragraphs>0</Paragraphs>
  <ScaleCrop>false</ScaleCrop>
  <Company>Toshiba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ELECKTRA</dc:creator>
  <cp:keywords/>
  <dc:description/>
  <cp:lastModifiedBy>Hong Qin</cp:lastModifiedBy>
  <cp:revision>4</cp:revision>
  <dcterms:created xsi:type="dcterms:W3CDTF">2008-09-09T14:23:00Z</dcterms:created>
  <dcterms:modified xsi:type="dcterms:W3CDTF">2008-09-12T23:35:00Z</dcterms:modified>
</cp:coreProperties>
</file>